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CED6E" w14:textId="77777777" w:rsidR="00C0744C" w:rsidRDefault="0090097B">
      <w:r>
        <w:t>Title: Survival Analysis for Avian Ecologists</w:t>
      </w:r>
      <w:r w:rsidR="00597400">
        <w:t>: Moving beyond Mayfield</w:t>
      </w:r>
    </w:p>
    <w:p w14:paraId="7FCD89FF" w14:textId="77777777" w:rsidR="0090097B" w:rsidRDefault="0090097B">
      <w:r>
        <w:t>Workshop description (</w:t>
      </w:r>
      <w:r w:rsidRPr="00E0703F">
        <w:rPr>
          <w:highlight w:val="yellow"/>
        </w:rPr>
        <w:t>500 words max</w:t>
      </w:r>
      <w:r>
        <w:t>):</w:t>
      </w:r>
    </w:p>
    <w:p w14:paraId="0B33F134" w14:textId="77777777" w:rsidR="00E0703F" w:rsidRDefault="006C6952" w:rsidP="00E0703F">
      <w:r>
        <w:tab/>
        <w:t>Proper estimation of survival rates is critical for understanding many topics that are the focus of avian ecologists,</w:t>
      </w:r>
      <w:r w:rsidR="00E0703F">
        <w:t xml:space="preserve"> y</w:t>
      </w:r>
      <w:r>
        <w:t>et the methods for obtaining such estimates are varied and can be challenging to learn.</w:t>
      </w:r>
      <w:r w:rsidR="00E0703F">
        <w:t xml:space="preserve"> Moreover, survival analyses require different assumptions and considerations relative to other types of modeling approaches that are commonplace</w:t>
      </w:r>
      <w:r w:rsidR="00B06783">
        <w:t xml:space="preserve"> in avian ecology</w:t>
      </w:r>
      <w:r w:rsidR="00E0703F">
        <w:t xml:space="preserve">. In this workshop, we will focus </w:t>
      </w:r>
      <w:r w:rsidR="00B06783">
        <w:t xml:space="preserve">on training participants in modern statistical approaches for </w:t>
      </w:r>
      <w:r w:rsidR="00E0703F">
        <w:t>quantify</w:t>
      </w:r>
      <w:r w:rsidR="00B06783">
        <w:t>ing</w:t>
      </w:r>
      <w:r w:rsidR="00E0703F">
        <w:t xml:space="preserve"> survival during two important periods of the annual cycle of birds: the nest cycle, and the post-fledgling period. </w:t>
      </w:r>
      <w:r w:rsidR="00B06783">
        <w:t xml:space="preserve"> </w:t>
      </w:r>
    </w:p>
    <w:p w14:paraId="62B90B37" w14:textId="4E99223F" w:rsidR="00B06783" w:rsidRDefault="00B06783" w:rsidP="00B06783">
      <w:pPr>
        <w:ind w:firstLine="720"/>
      </w:pPr>
      <w:r>
        <w:t>W</w:t>
      </w:r>
      <w:r w:rsidR="006C6952">
        <w:t>orkshop</w:t>
      </w:r>
      <w:r>
        <w:t xml:space="preserve"> </w:t>
      </w:r>
      <w:r w:rsidR="006C6952">
        <w:t xml:space="preserve">participants will </w:t>
      </w:r>
      <w:r w:rsidR="00597400">
        <w:t>r</w:t>
      </w:r>
      <w:r w:rsidR="006C6952">
        <w:t xml:space="preserve">eceive hands-on </w:t>
      </w:r>
      <w:r w:rsidR="00196261">
        <w:t>instruction regarding</w:t>
      </w:r>
      <w:r w:rsidR="006C6952">
        <w:t xml:space="preserve"> </w:t>
      </w:r>
      <w:r w:rsidR="00E0703F">
        <w:t>t</w:t>
      </w:r>
      <w:r w:rsidR="006C6952">
        <w:t xml:space="preserve">wo </w:t>
      </w:r>
      <w:r w:rsidR="00196261">
        <w:t>distinct</w:t>
      </w:r>
      <w:r w:rsidR="006C6952">
        <w:t xml:space="preserve"> modeling approaches</w:t>
      </w:r>
      <w:r w:rsidR="00E0703F">
        <w:t xml:space="preserve"> important to avian ecologists</w:t>
      </w:r>
      <w:r w:rsidR="006C6952">
        <w:t xml:space="preserve">. </w:t>
      </w:r>
      <w:r w:rsidR="00196261">
        <w:t>In the first</w:t>
      </w:r>
      <w:r>
        <w:t xml:space="preserve"> half of the course</w:t>
      </w:r>
      <w:r w:rsidR="006C6952">
        <w:t>,</w:t>
      </w:r>
      <w:r w:rsidR="00597400">
        <w:t xml:space="preserve"> modern approaches to developing and testing nest survival models will be taught using Program MARK and RMark, </w:t>
      </w:r>
      <w:r>
        <w:t>in addition to</w:t>
      </w:r>
      <w:r w:rsidR="00597400">
        <w:t xml:space="preserve"> logistic exposure models in R. In the second</w:t>
      </w:r>
      <w:r>
        <w:t xml:space="preserve"> half</w:t>
      </w:r>
      <w:r w:rsidR="00597400">
        <w:t xml:space="preserve">, survival analyses </w:t>
      </w:r>
      <w:r w:rsidR="00E0703F">
        <w:t xml:space="preserve">with Cox Proportional Hazards models </w:t>
      </w:r>
      <w:r w:rsidR="00597400">
        <w:t>will be taugh</w:t>
      </w:r>
      <w:r w:rsidR="00E0703F">
        <w:t xml:space="preserve">t, </w:t>
      </w:r>
      <w:r w:rsidR="00597400">
        <w:t xml:space="preserve">including </w:t>
      </w:r>
      <w:r w:rsidR="00E0703F">
        <w:t>instruction on the</w:t>
      </w:r>
      <w:r w:rsidR="00597400">
        <w:t xml:space="preserve"> use fixed and time-varying covariates</w:t>
      </w:r>
      <w:r w:rsidR="00E0703F">
        <w:t xml:space="preserve"> and approaches for dealing with censoring</w:t>
      </w:r>
      <w:ins w:id="0" w:author="Carl Schwarz" w:date="2018-09-26T10:39:00Z">
        <w:r w:rsidR="00F87B4F">
          <w:t>, again using R</w:t>
        </w:r>
      </w:ins>
      <w:bookmarkStart w:id="1" w:name="_GoBack"/>
      <w:bookmarkEnd w:id="1"/>
      <w:r w:rsidR="00597400">
        <w:t xml:space="preserve">. </w:t>
      </w:r>
      <w:r w:rsidR="00E0703F">
        <w:t>Within each</w:t>
      </w:r>
      <w:r w:rsidR="00597400">
        <w:t xml:space="preserve"> </w:t>
      </w:r>
      <w:r w:rsidR="00E0703F">
        <w:t>component</w:t>
      </w:r>
      <w:r>
        <w:t>,</w:t>
      </w:r>
      <w:r w:rsidR="00E0703F">
        <w:t xml:space="preserve"> </w:t>
      </w:r>
      <w:r w:rsidR="00597400">
        <w:t xml:space="preserve">discussion of common study design </w:t>
      </w:r>
      <w:r w:rsidR="00E0703F">
        <w:t>considerations</w:t>
      </w:r>
      <w:r w:rsidR="00597400">
        <w:t xml:space="preserve"> (e.g., sampl</w:t>
      </w:r>
      <w:r w:rsidR="00E0703F">
        <w:t>e sizes, sampl</w:t>
      </w:r>
      <w:r w:rsidR="00597400">
        <w:t>ing frequency)</w:t>
      </w:r>
      <w:r w:rsidR="00E0703F">
        <w:t xml:space="preserve"> will be included</w:t>
      </w:r>
      <w:r>
        <w:t>, and participants will have time to work through their own datasets.</w:t>
      </w:r>
    </w:p>
    <w:p w14:paraId="6FF02714" w14:textId="0A8864A4" w:rsidR="00597400" w:rsidRDefault="00B06783" w:rsidP="00B06783">
      <w:pPr>
        <w:ind w:firstLine="720"/>
      </w:pPr>
      <w:r>
        <w:t>Workshop participants are expected to have working knowledge of R and a general background in statistical modeling. Attendees</w:t>
      </w:r>
      <w:r w:rsidR="00E0703F">
        <w:t xml:space="preserve"> are expected to bring their own laptop loaded with relevant</w:t>
      </w:r>
      <w:r>
        <w:t xml:space="preserve"> open source</w:t>
      </w:r>
      <w:r w:rsidR="00E0703F">
        <w:t xml:space="preserve"> software and their own dataset</w:t>
      </w:r>
      <w:r>
        <w:t>(s)</w:t>
      </w:r>
      <w:r w:rsidR="00E0703F">
        <w:t xml:space="preserve"> for </w:t>
      </w:r>
      <w:r>
        <w:t xml:space="preserve">use in the course, and all </w:t>
      </w:r>
      <w:r w:rsidR="00E0703F">
        <w:t>participants will receive a set of course notes and annotated programs for worked examples.</w:t>
      </w:r>
    </w:p>
    <w:p w14:paraId="6B180BE5" w14:textId="77777777" w:rsidR="006C6952" w:rsidRDefault="00B06783" w:rsidP="006C6952">
      <w:r>
        <w:t xml:space="preserve">  </w:t>
      </w:r>
    </w:p>
    <w:p w14:paraId="148D441C" w14:textId="77777777" w:rsidR="0090097B" w:rsidRDefault="0090097B" w:rsidP="006C6952">
      <w:r>
        <w:t>Preferred timeslot: before the main conference</w:t>
      </w:r>
    </w:p>
    <w:p w14:paraId="0A7A99A7" w14:textId="77777777" w:rsidR="0090097B" w:rsidRDefault="0090097B">
      <w:r>
        <w:t>Preferred duration: 8 hours (0800-1200, 1300-1700)</w:t>
      </w:r>
    </w:p>
    <w:p w14:paraId="1C6546FB" w14:textId="77777777" w:rsidR="0090097B" w:rsidRDefault="0090097B">
      <w:r>
        <w:t xml:space="preserve">Space and/or resource requirements: </w:t>
      </w:r>
    </w:p>
    <w:p w14:paraId="7460BE35" w14:textId="77777777" w:rsidR="0090097B" w:rsidRDefault="0090097B" w:rsidP="0090097B">
      <w:r>
        <w:tab/>
        <w:t xml:space="preserve">Tables and chairs for up to 50 participants   </w:t>
      </w:r>
    </w:p>
    <w:p w14:paraId="3E6DEBD8" w14:textId="77777777" w:rsidR="0090097B" w:rsidRDefault="0090097B">
      <w:r>
        <w:tab/>
        <w:t>Projector and screen</w:t>
      </w:r>
    </w:p>
    <w:p w14:paraId="19FD8939" w14:textId="77777777" w:rsidR="0090097B" w:rsidRDefault="0090097B">
      <w:r>
        <w:tab/>
        <w:t>Power outlets, extension cords, and/or power strips for up to 50 participants</w:t>
      </w:r>
    </w:p>
    <w:p w14:paraId="2E861BB0" w14:textId="77777777" w:rsidR="0090097B" w:rsidRDefault="0090097B">
      <w:r>
        <w:tab/>
        <w:t>wi-fi for installation of statistical packages for conducting exercises</w:t>
      </w:r>
    </w:p>
    <w:p w14:paraId="69E0E974" w14:textId="77777777" w:rsidR="0090097B" w:rsidRDefault="0090097B">
      <w:r>
        <w:t xml:space="preserve">Max number of participants: 50 </w:t>
      </w:r>
    </w:p>
    <w:p w14:paraId="74690205" w14:textId="77777777" w:rsidR="0090097B" w:rsidRDefault="0090097B">
      <w:r>
        <w:t>Anticipated cost to deliver workshop: $1500</w:t>
      </w:r>
    </w:p>
    <w:p w14:paraId="7B7F75D2" w14:textId="77777777" w:rsidR="0090097B" w:rsidRDefault="0090097B">
      <w:r>
        <w:t>Proposed cost to participants: $30 for students/postdocs, $60 for professionals</w:t>
      </w:r>
    </w:p>
    <w:p w14:paraId="63D7EACE" w14:textId="77777777" w:rsidR="006C6952" w:rsidRDefault="006C6952">
      <w:r>
        <w:t xml:space="preserve">Lead organizer #1: Jim Rivers, Oregon State University, </w:t>
      </w:r>
      <w:hyperlink r:id="rId4" w:history="1">
        <w:r w:rsidRPr="00304FC3">
          <w:rPr>
            <w:rStyle w:val="Hyperlink"/>
          </w:rPr>
          <w:t>jim.rivers@oregonstate.edu</w:t>
        </w:r>
      </w:hyperlink>
      <w:r>
        <w:t>, 541-737-6581</w:t>
      </w:r>
    </w:p>
    <w:p w14:paraId="6D57C1DE" w14:textId="7DB65B57" w:rsidR="006C6952" w:rsidRDefault="006C6952">
      <w:r>
        <w:t xml:space="preserve">Lead organizer #2: Carl Schwarz, Simon Fraser University, </w:t>
      </w:r>
      <w:ins w:id="2" w:author="Carl Schwarz" w:date="2018-09-26T10:38:00Z">
        <w:r w:rsidR="00F87B4F">
          <w:rPr>
            <w:rStyle w:val="Hyperlink"/>
          </w:rPr>
          <w:t>cschwarz.stat.sfu.ca@gmail.com</w:t>
        </w:r>
        <w:r w:rsidR="00F87B4F" w:rsidDel="00F87B4F">
          <w:rPr>
            <w:rStyle w:val="Hyperlink"/>
          </w:rPr>
          <w:t xml:space="preserve"> </w:t>
        </w:r>
      </w:ins>
    </w:p>
    <w:p w14:paraId="5AB5441A" w14:textId="77777777" w:rsidR="0090097B" w:rsidRDefault="006C6952">
      <w:r>
        <w:t xml:space="preserve">Additional comments: </w:t>
      </w:r>
    </w:p>
    <w:sectPr w:rsidR="0090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97B"/>
    <w:rsid w:val="00196261"/>
    <w:rsid w:val="00597400"/>
    <w:rsid w:val="006C6952"/>
    <w:rsid w:val="0090097B"/>
    <w:rsid w:val="009E3256"/>
    <w:rsid w:val="00B06783"/>
    <w:rsid w:val="00C0744C"/>
    <w:rsid w:val="00E0703F"/>
    <w:rsid w:val="00F8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DC30"/>
  <w15:chartTrackingRefBased/>
  <w15:docId w15:val="{D660AE84-6B97-4032-B518-12E76EC2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9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B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B4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m.rivers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Rivers</dc:creator>
  <cp:keywords/>
  <dc:description/>
  <cp:lastModifiedBy>Carl Schwarz</cp:lastModifiedBy>
  <cp:revision>4</cp:revision>
  <dcterms:created xsi:type="dcterms:W3CDTF">2018-09-26T05:17:00Z</dcterms:created>
  <dcterms:modified xsi:type="dcterms:W3CDTF">2018-09-26T17:39:00Z</dcterms:modified>
</cp:coreProperties>
</file>